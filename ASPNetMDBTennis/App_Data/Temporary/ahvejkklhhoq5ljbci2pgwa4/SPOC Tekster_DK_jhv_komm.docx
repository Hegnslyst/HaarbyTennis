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3" w:rsidRDefault="006A6643" w:rsidP="006A6643">
      <w:pPr>
        <w:pStyle w:val="Overskrift1"/>
      </w:pPr>
      <w:r>
        <w:t>Tekster anvendt i SPOC</w:t>
      </w:r>
    </w:p>
    <w:p w:rsidR="006A6643" w:rsidRDefault="006A6643" w:rsidP="006A6643">
      <w:r>
        <w:t> </w:t>
      </w:r>
    </w:p>
    <w:p w:rsidR="006A6643" w:rsidRDefault="006A6643" w:rsidP="006A6643">
      <w:pPr>
        <w:pStyle w:val="Overskrift2"/>
      </w:pPr>
      <w:r>
        <w:t>Tekster vist i forbindelse med fejl i applikationen</w:t>
      </w:r>
    </w:p>
    <w:p w:rsidR="006A6643" w:rsidRDefault="006A6643" w:rsidP="006A6643">
      <w:r>
        <w:t>Database fejl STADS</w:t>
      </w:r>
    </w:p>
    <w:p w:rsidR="006A6643" w:rsidRPr="00C26B61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hent af Studerende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 STADS databasen.</w:t>
      </w:r>
    </w:p>
    <w:p w:rsidR="006A6643" w:rsidRPr="00157441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udsøgning af Team Mailadresser vedr. Studerende i STADS database med studieretning kode: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.STADSPrimStudieRetningKode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behandling af forespørgsel.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br/>
      </w:r>
    </w:p>
    <w:p w:rsidR="006A6643" w:rsidRDefault="006A6643" w:rsidP="006A6643">
      <w:r>
        <w:t>Database fejl SPOC: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kvittering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mail til teampostkasse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mail til teampostkasse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Historik-tabel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ind w:left="0"/>
      </w:pPr>
    </w:p>
    <w:p w:rsidR="006A6643" w:rsidRDefault="006A6643" w:rsidP="006A6643">
      <w:pPr>
        <w:pStyle w:val="Listeafsnit"/>
      </w:pPr>
    </w:p>
    <w:p w:rsidR="006A6643" w:rsidRDefault="006A6643" w:rsidP="006A6643">
      <w:pPr>
        <w:pStyle w:val="Listeafsnit"/>
        <w:ind w:left="0"/>
      </w:pPr>
      <w:r>
        <w:t>Valideringsfejl:</w:t>
      </w:r>
    </w:p>
    <w:p w:rsidR="006A6643" w:rsidRPr="00C26B6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skal vælge en studieretning</w:t>
      </w:r>
    </w:p>
    <w:p w:rsidR="006A6643" w:rsidRPr="00C26B6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Du skal vælge et emne som </w:t>
      </w:r>
      <w:ins w:id="0" w:author="Jesper Hedegaard Vesterbæk" w:date="2014-05-20T08:43:00Z">
        <w:r w:rsidR="00517DCD">
          <w:rPr>
            <w:rFonts w:ascii="Consolas" w:hAnsi="Consolas" w:cs="Consolas"/>
            <w:color w:val="A31515"/>
            <w:sz w:val="19"/>
            <w:szCs w:val="19"/>
            <w:highlight w:val="white"/>
          </w:rPr>
          <w:t>passer til</w:t>
        </w:r>
      </w:ins>
      <w:del w:id="1" w:author="Jesper Hedegaard Vesterbæk" w:date="2014-05-20T08:43:00Z">
        <w:r w:rsidDel="00517DCD">
          <w:rPr>
            <w:rFonts w:ascii="Consolas" w:hAnsi="Consolas" w:cs="Consolas"/>
            <w:color w:val="A31515"/>
            <w:sz w:val="19"/>
            <w:szCs w:val="19"/>
            <w:highlight w:val="white"/>
          </w:rPr>
          <w:delText>dækker</w:delText>
        </w:r>
      </w:del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din henvendelse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skal udfylde en tekst som beskriver din henvendelse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For at uploade en fil skal du vælge filen på din </w:t>
      </w:r>
      <w:ins w:id="2" w:author="Jesper Hedegaard Vesterbæk" w:date="2014-05-20T08:45:00Z">
        <w:r w:rsidR="00517DCD">
          <w:rPr>
            <w:rFonts w:ascii="Consolas" w:hAnsi="Consolas" w:cs="Consolas"/>
            <w:color w:val="A31515"/>
            <w:sz w:val="19"/>
            <w:szCs w:val="19"/>
            <w:highlight w:val="white"/>
          </w:rPr>
          <w:t>computer</w:t>
        </w:r>
      </w:ins>
      <w:del w:id="3" w:author="Jesper Hedegaard Vesterbæk" w:date="2014-05-20T08:45:00Z">
        <w:r w:rsidDel="00517DCD">
          <w:rPr>
            <w:rFonts w:ascii="Consolas" w:hAnsi="Consolas" w:cs="Consolas"/>
            <w:color w:val="A31515"/>
            <w:sz w:val="19"/>
            <w:szCs w:val="19"/>
            <w:highlight w:val="white"/>
          </w:rPr>
          <w:delText>harddisk</w:delText>
        </w:r>
      </w:del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ved at klikke på Browse-knappen og trykke på Vedhæft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Uploadet fil overskrider max-fil størrelse</w:t>
      </w:r>
      <w:r>
        <w:rPr>
          <w:rFonts w:ascii="Consolas" w:hAnsi="Consolas" w:cs="Consolas"/>
          <w:color w:val="A31515"/>
          <w:sz w:val="19"/>
          <w:szCs w:val="19"/>
        </w:rPr>
        <w:t xml:space="preserve"> på 2 MB</w:t>
      </w:r>
    </w:p>
    <w:p w:rsidR="006A6643" w:rsidRPr="00212F1D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kan max vedhæfte 5 filer til din mail</w:t>
      </w:r>
    </w:p>
    <w:p w:rsidR="006A6643" w:rsidRPr="0015744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har vedhæftet en f</w:t>
      </w:r>
      <w:bookmarkStart w:id="4" w:name="_GoBack"/>
      <w:bookmarkEnd w:id="4"/>
      <w:r>
        <w:rPr>
          <w:rFonts w:ascii="Consolas" w:hAnsi="Consolas" w:cs="Consolas"/>
          <w:color w:val="A31515"/>
          <w:sz w:val="19"/>
          <w:szCs w:val="19"/>
          <w:highlight w:val="white"/>
        </w:rPr>
        <w:t>iltype der ikke er gyldig i systemet</w:t>
      </w:r>
    </w:p>
    <w:p w:rsidR="006A6643" w:rsidRPr="005C0CAC" w:rsidRDefault="006A6643" w:rsidP="006A6643"/>
    <w:p w:rsidR="006A6643" w:rsidRDefault="006A6643" w:rsidP="006A6643">
      <w:pPr>
        <w:pStyle w:val="Overskrift2"/>
      </w:pPr>
      <w:del w:id="5" w:author="Jesper Hedegaard Vesterbæk" w:date="2014-05-20T09:11:00Z">
        <w:r w:rsidDel="00CE627E">
          <w:delText>Ledetekster</w:delText>
        </w:r>
      </w:del>
      <w:ins w:id="6" w:author="Jesper Hedegaard Vesterbæk" w:date="2014-05-20T09:11:00Z">
        <w:r w:rsidR="00CE627E">
          <w:t>Lede tekster</w:t>
        </w:r>
      </w:ins>
    </w:p>
    <w:p w:rsidR="006A6643" w:rsidRPr="00212F1D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Personlige oplysninger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Cpr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Brugernavn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Navn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Adresse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Campus-by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Vælg studieretning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Emne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Mail tekst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Dokument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Størrelse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</w:pPr>
    </w:p>
    <w:p w:rsidR="006A6643" w:rsidRDefault="006A6643" w:rsidP="006A6643">
      <w:pPr>
        <w:pStyle w:val="Overskrift2"/>
      </w:pPr>
      <w:del w:id="7" w:author="Jesper Hedegaard Vesterbæk" w:date="2014-05-20T07:39:00Z">
        <w:r w:rsidDel="00AE65DE">
          <w:delText>Studiee</w:delText>
        </w:r>
      </w:del>
      <w:ins w:id="8" w:author="Jesper Hedegaard Vesterbæk" w:date="2014-05-20T07:39:00Z">
        <w:r w:rsidR="00AE65DE">
          <w:t>E</w:t>
        </w:r>
      </w:ins>
      <w:r>
        <w:t>mner (vises i drop-</w:t>
      </w:r>
      <w:proofErr w:type="spellStart"/>
      <w:r>
        <w:t>down</w:t>
      </w:r>
      <w:proofErr w:type="spellEnd"/>
      <w:r>
        <w:t>)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 xml:space="preserve">Undervisnings og </w:t>
      </w:r>
      <w:proofErr w:type="spellStart"/>
      <w:r>
        <w:t>eksamenstil</w:t>
      </w:r>
      <w:proofErr w:type="spellEnd"/>
      <w:r>
        <w:t>/afmelding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Orlov, Udmeldelse, Genindskrivning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Studieaktivitet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Dispensationer og merit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Beviser, udskrifter og titler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Verifikation af beviser og udskrifter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Andet</w:t>
      </w:r>
    </w:p>
    <w:p w:rsidR="006A6643" w:rsidRDefault="006A6643" w:rsidP="006A6643"/>
    <w:p w:rsidR="006A6643" w:rsidRDefault="006A6643" w:rsidP="006A6643">
      <w:pPr>
        <w:pStyle w:val="Overskrift2"/>
      </w:pPr>
      <w:r>
        <w:t>Vejledningstekster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 har ikke overført nogen dokumenter.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405C">
        <w:rPr>
          <w:rFonts w:ascii="Consolas" w:hAnsi="Consolas" w:cs="Consolas"/>
          <w:color w:val="000000"/>
          <w:sz w:val="19"/>
          <w:szCs w:val="19"/>
          <w:highlight w:val="white"/>
        </w:rPr>
        <w:t>Overførsel af filer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Du skal uploade dokumenter, der er relevante forhold til din </w:t>
      </w:r>
      <w:del w:id="9" w:author="Jesper Hedegaard Vesterbæk" w:date="2014-05-20T09:07:00Z">
        <w:r w:rsidDel="00CE627E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forespørsel</w:delText>
        </w:r>
      </w:del>
      <w:ins w:id="10" w:author="Jesper Hedegaard Vesterbæk" w:date="2014-05-20T09:07:00Z">
        <w:r w:rsidR="00CE627E">
          <w:rPr>
            <w:rFonts w:ascii="Consolas" w:hAnsi="Consolas" w:cs="Consolas"/>
            <w:color w:val="000000"/>
            <w:sz w:val="19"/>
            <w:szCs w:val="19"/>
            <w:highlight w:val="white"/>
          </w:rPr>
          <w:t>forespørgsel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A6643" w:rsidRDefault="006A6643" w:rsidP="006A664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5A405C">
        <w:rPr>
          <w:rFonts w:ascii="Consolas" w:hAnsi="Consolas" w:cs="Consolas"/>
          <w:color w:val="000000"/>
          <w:sz w:val="19"/>
          <w:szCs w:val="19"/>
          <w:highlight w:val="white"/>
        </w:rPr>
        <w:t>Vær opmærksom på, at filerne maksimalt må fylde 2 mb.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6A6643" w:rsidRDefault="006A6643" w:rsidP="006A6643">
      <w:pPr>
        <w:pStyle w:val="Overskrift2"/>
      </w:pPr>
      <w:r>
        <w:t>Kvitteringstekst mail (skabelon)</w:t>
      </w:r>
    </w:p>
    <w:p w:rsidR="006A6643" w:rsidRDefault="00871EF6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11" w:author="Jesper Hedegaard Vesterbæk" w:date="2014-05-20T07:4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Kære</w:t>
        </w:r>
      </w:ins>
      <w:del w:id="12" w:author="Jesper Hedegaard Vesterbæk" w:date="2014-05-20T07:47:00Z">
        <w:r w:rsidR="006A6643" w:rsidDel="00871EF6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Hej</w:delText>
        </w:r>
      </w:del>
      <w:r w:rsidR="006A66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#fornavn#,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Tak for din henvendelse.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Din mail angående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henvendelelseEmne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 er nu afsendt.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Klokken: #dato#.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 er afsendt til flg. mailadresser: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mailAdresse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Din forespørgsel vil blive behandlet hurtigst muligt.    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Venlig hilsen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Eksamen</w:t>
      </w:r>
      <w:del w:id="13" w:author="Jesper Hedegaard Vesterbæk" w:date="2014-05-20T09:07:00Z">
        <w:r w:rsidDel="00CE627E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skontoret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A6643" w:rsidRDefault="006A6643" w:rsidP="006A6643"/>
    <w:p w:rsidR="006A6643" w:rsidRDefault="006A6643" w:rsidP="006A6643">
      <w:pPr>
        <w:pStyle w:val="Overskrift2"/>
      </w:pPr>
      <w:r>
        <w:t>Kvitteringstekst mail (Eksempel)</w:t>
      </w:r>
      <w:r>
        <w:br/>
      </w:r>
    </w:p>
    <w:p w:rsidR="006A6643" w:rsidRDefault="006A6643" w:rsidP="006A6643">
      <w:pPr>
        <w:pStyle w:val="Almindeligtekst"/>
      </w:pPr>
      <w:r>
        <w:t>Hej D1,</w:t>
      </w:r>
    </w:p>
    <w:p w:rsidR="006A6643" w:rsidRDefault="006A6643" w:rsidP="006A6643">
      <w:pPr>
        <w:pStyle w:val="Almindeligtekst"/>
      </w:pPr>
      <w:r>
        <w:t>Tak for din henvendelse.</w:t>
      </w:r>
    </w:p>
    <w:p w:rsidR="006A6643" w:rsidRDefault="006A6643" w:rsidP="006A6643">
      <w:pPr>
        <w:pStyle w:val="Almindeligtekst"/>
      </w:pPr>
      <w:r>
        <w:t xml:space="preserve">Din mail angående Undervisnings og </w:t>
      </w:r>
      <w:proofErr w:type="spellStart"/>
      <w:r>
        <w:t>eksamentil</w:t>
      </w:r>
      <w:proofErr w:type="spellEnd"/>
      <w:r>
        <w:t>/afmelding er nu afsendt.</w:t>
      </w:r>
    </w:p>
    <w:p w:rsidR="006A6643" w:rsidRDefault="006A6643" w:rsidP="006A6643">
      <w:pPr>
        <w:pStyle w:val="Almindeligtekst"/>
      </w:pPr>
      <w:r>
        <w:t>Dato</w:t>
      </w:r>
      <w:proofErr w:type="gramStart"/>
      <w:r>
        <w:t>:/</w:t>
      </w:r>
      <w:proofErr w:type="gramEnd"/>
      <w:r>
        <w:t xml:space="preserve">Klokken: Fredag d. 9 maj 2014 21:16. </w:t>
      </w:r>
    </w:p>
    <w:p w:rsidR="006A6643" w:rsidRDefault="006A6643" w:rsidP="006A6643">
      <w:pPr>
        <w:pStyle w:val="Almindeligtekst"/>
      </w:pPr>
      <w:r>
        <w:t xml:space="preserve">Der er afsendt til flg. mailadresser: </w:t>
      </w:r>
      <w:hyperlink r:id="rId6" w:history="1">
        <w:r>
          <w:rPr>
            <w:rStyle w:val="Hyperlink"/>
          </w:rPr>
          <w:t>lassej@sdu.dk</w:t>
        </w:r>
      </w:hyperlink>
    </w:p>
    <w:p w:rsidR="006A6643" w:rsidRDefault="006A6643" w:rsidP="006A6643">
      <w:pPr>
        <w:pStyle w:val="Almindeligtekst"/>
      </w:pPr>
    </w:p>
    <w:p w:rsidR="006A6643" w:rsidRDefault="006A6643" w:rsidP="006A6643">
      <w:pPr>
        <w:pStyle w:val="Almindeligtekst"/>
      </w:pPr>
      <w:r>
        <w:t xml:space="preserve">Din forespørgsel vil blive behandlet hurtigst muligt.               </w:t>
      </w:r>
    </w:p>
    <w:p w:rsidR="006A6643" w:rsidRDefault="006A6643" w:rsidP="006A6643">
      <w:pPr>
        <w:pStyle w:val="Almindeligtekst"/>
      </w:pPr>
      <w:r>
        <w:t>Venlig hilsen</w:t>
      </w:r>
    </w:p>
    <w:p w:rsidR="006A6643" w:rsidRDefault="006A6643" w:rsidP="006A6643">
      <w:pPr>
        <w:pStyle w:val="Almindeligtekst"/>
      </w:pPr>
      <w:r>
        <w:t>Eksamenskontoret.</w:t>
      </w:r>
    </w:p>
    <w:p w:rsidR="006A6643" w:rsidRPr="0041480F" w:rsidRDefault="006A6643" w:rsidP="006A6643"/>
    <w:p w:rsidR="006A6643" w:rsidRPr="005C0CAC" w:rsidRDefault="006A6643" w:rsidP="006A6643">
      <w:pPr>
        <w:pStyle w:val="Overskrift2"/>
      </w:pPr>
    </w:p>
    <w:p w:rsidR="0099284E" w:rsidRDefault="00CE627E"/>
    <w:sectPr w:rsidR="0099284E" w:rsidSect="006A6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908"/>
    <w:multiLevelType w:val="hybridMultilevel"/>
    <w:tmpl w:val="B3FC7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61F05"/>
    <w:multiLevelType w:val="hybridMultilevel"/>
    <w:tmpl w:val="84BC89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5A53"/>
    <w:multiLevelType w:val="hybridMultilevel"/>
    <w:tmpl w:val="5CC8F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E74FF"/>
    <w:multiLevelType w:val="hybridMultilevel"/>
    <w:tmpl w:val="133419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65531"/>
    <w:multiLevelType w:val="hybridMultilevel"/>
    <w:tmpl w:val="D0C6DF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94"/>
    <w:rsid w:val="00374D94"/>
    <w:rsid w:val="00375A13"/>
    <w:rsid w:val="00517DCD"/>
    <w:rsid w:val="006A6643"/>
    <w:rsid w:val="00742E79"/>
    <w:rsid w:val="00871EF6"/>
    <w:rsid w:val="00AE65DE"/>
    <w:rsid w:val="00BE1C15"/>
    <w:rsid w:val="00C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43"/>
  </w:style>
  <w:style w:type="paragraph" w:styleId="Overskrift1">
    <w:name w:val="heading 1"/>
    <w:basedOn w:val="Normal"/>
    <w:next w:val="Normal"/>
    <w:link w:val="Overskrift1Tegn"/>
    <w:uiPriority w:val="9"/>
    <w:qFormat/>
    <w:rsid w:val="006A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6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6A664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A6643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6A664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6A6643"/>
    <w:rPr>
      <w:rFonts w:ascii="Calibri" w:hAnsi="Calibri"/>
      <w:szCs w:val="21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71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1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1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1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1EF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43"/>
  </w:style>
  <w:style w:type="paragraph" w:styleId="Overskrift1">
    <w:name w:val="heading 1"/>
    <w:basedOn w:val="Normal"/>
    <w:next w:val="Normal"/>
    <w:link w:val="Overskrift1Tegn"/>
    <w:uiPriority w:val="9"/>
    <w:qFormat/>
    <w:rsid w:val="006A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6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6A664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A6643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6A664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6A6643"/>
    <w:rPr>
      <w:rFonts w:ascii="Calibri" w:hAnsi="Calibri"/>
      <w:szCs w:val="21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71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1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1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1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1EF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ssej@sdu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Jørgensen</dc:creator>
  <cp:lastModifiedBy>Jesper Hedegaard Vesterbæk</cp:lastModifiedBy>
  <cp:revision>3</cp:revision>
  <dcterms:created xsi:type="dcterms:W3CDTF">2014-05-20T07:07:00Z</dcterms:created>
  <dcterms:modified xsi:type="dcterms:W3CDTF">2014-05-20T07:11:00Z</dcterms:modified>
</cp:coreProperties>
</file>